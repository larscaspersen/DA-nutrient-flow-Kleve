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5F1E" w14:textId="77777777" w:rsidR="00540F5E" w:rsidRDefault="00540F5E"/>
    <w:p w14:paraId="308CEE2C" w14:textId="77777777" w:rsidR="00540F5E" w:rsidRDefault="00540F5E"/>
    <w:p w14:paraId="599C9499" w14:textId="0A3FD712" w:rsidR="008156BF" w:rsidRPr="00E02D91" w:rsidRDefault="00AE0D73">
      <w:pPr>
        <w:rPr>
          <w:b/>
        </w:rPr>
      </w:pPr>
      <w:r w:rsidRPr="00E02D91">
        <w:rPr>
          <w:b/>
        </w:rPr>
        <w:t>Fragen zur gemeinsamen Entwicklung eines Szenarios zur Wiederherstellung des lokalen Nährstoffkreislaufs</w:t>
      </w:r>
      <w:r w:rsidR="0049569D" w:rsidRPr="00E02D91">
        <w:rPr>
          <w:b/>
        </w:rPr>
        <w:t xml:space="preserve"> im Kreis Kleve</w:t>
      </w:r>
      <w:r w:rsidR="00540F5E" w:rsidRPr="00E02D91">
        <w:rPr>
          <w:b/>
        </w:rPr>
        <w:t>, keine Futtermitteleinfuhr</w:t>
      </w:r>
    </w:p>
    <w:p w14:paraId="1523C25A" w14:textId="40FB8362" w:rsidR="00DD6F45" w:rsidRDefault="00DD6F45">
      <w:r w:rsidRPr="00DD6F45">
        <w:t>Sehr geehrte</w:t>
      </w:r>
      <w:r w:rsidR="005F1FAE">
        <w:t xml:space="preserve"> Damen und Herren, </w:t>
      </w:r>
    </w:p>
    <w:p w14:paraId="6BBCC03D" w14:textId="0E6060E0" w:rsidR="00F41A0D" w:rsidRDefault="00F41A0D" w:rsidP="00DD6F45">
      <w:r>
        <w:t>mein Name ist Bernou van der Wiel, ich promoviere an der Hochschule Rhein-Waal und der Wageningen</w:t>
      </w:r>
      <w:r w:rsidR="00276B4A">
        <w:t xml:space="preserve"> University</w:t>
      </w:r>
      <w:r>
        <w:t xml:space="preserve"> zum Thema lokale Nährstoffkreisläufe am Niederrhein. Im Rahmen eines Projekts der Deutschen Bundesstiftung Umwelt untersuche ich </w:t>
      </w:r>
      <w:r w:rsidR="007705A0">
        <w:t>(zu</w:t>
      </w:r>
      <w:r w:rsidR="00E02D91">
        <w:t>s</w:t>
      </w:r>
      <w:r w:rsidR="007705A0">
        <w:t xml:space="preserve">ammen mit anderen Wissenschaftlern beider </w:t>
      </w:r>
      <w:r w:rsidR="00276B4A">
        <w:t>Universitäten</w:t>
      </w:r>
      <w:r w:rsidR="007705A0">
        <w:t xml:space="preserve">) wie sich der lokale Nährstoffkreislauf im Agro-Food-Waste-System von Kleve </w:t>
      </w:r>
      <w:r w:rsidR="00276B4A">
        <w:t>verbessern</w:t>
      </w:r>
      <w:r w:rsidR="007705A0">
        <w:t xml:space="preserve"> lässt.</w:t>
      </w:r>
    </w:p>
    <w:p w14:paraId="6B405130" w14:textId="63FF9278" w:rsidR="00CE5F68" w:rsidRDefault="00DD6F45">
      <w:r w:rsidRPr="00DD6F45">
        <w:t>Wir haben die Nährstoffströme</w:t>
      </w:r>
      <w:r w:rsidR="007705A0">
        <w:t xml:space="preserve"> der Jahre 2016 und 2020</w:t>
      </w:r>
      <w:r w:rsidRPr="00DD6F45">
        <w:t xml:space="preserve"> im Kreis Kleve analysiert. In einem nächsten Schritt wollen wir gemeinsam mit den Akteuren des Systems ein Zukunftsszenario entwerfen.</w:t>
      </w:r>
      <w:r w:rsidR="000E5A9F">
        <w:t xml:space="preserve"> </w:t>
      </w:r>
      <w:r w:rsidR="00F37741">
        <w:t>E</w:t>
      </w:r>
      <w:r w:rsidR="00F37741" w:rsidRPr="00F37741">
        <w:t>in Szenario beschreibt, wie d</w:t>
      </w:r>
      <w:ins w:id="0" w:author="Lars Caspersen" w:date="2022-04-29T10:14:00Z">
        <w:r w:rsidR="002E0FA7">
          <w:t>as</w:t>
        </w:r>
      </w:ins>
      <w:del w:id="1" w:author="Lars Caspersen" w:date="2022-04-29T10:14:00Z">
        <w:r w:rsidR="00F37741" w:rsidRPr="00F37741" w:rsidDel="002E0FA7">
          <w:delText>er</w:delText>
        </w:r>
      </w:del>
      <w:r w:rsidR="00F37741" w:rsidRPr="00F37741">
        <w:t xml:space="preserve"> </w:t>
      </w:r>
      <w:r w:rsidR="00F37741">
        <w:t>Management</w:t>
      </w:r>
      <w:r w:rsidR="00F37741" w:rsidRPr="00F37741">
        <w:t xml:space="preserve"> </w:t>
      </w:r>
      <w:r w:rsidR="00F37741">
        <w:t>von</w:t>
      </w:r>
      <w:r w:rsidR="00F37741" w:rsidRPr="00F37741">
        <w:t xml:space="preserve"> Nährstoffen in Zukunft aussehen könnte</w:t>
      </w:r>
      <w:r w:rsidR="00F37741">
        <w:t xml:space="preserve">. </w:t>
      </w:r>
      <w:r w:rsidR="000E5A9F">
        <w:t xml:space="preserve">Mithilfe </w:t>
      </w:r>
      <w:r w:rsidR="00211820">
        <w:t xml:space="preserve">Szenarien spielen wir </w:t>
      </w:r>
      <w:r w:rsidR="000E5A9F">
        <w:t>Ans</w:t>
      </w:r>
      <w:del w:id="2" w:author="Lars Caspersen" w:date="2022-04-29T10:10:00Z">
        <w:r w:rsidR="000E5A9F" w:rsidDel="00013B1B">
          <w:delText>a</w:delText>
        </w:r>
      </w:del>
      <w:r w:rsidR="000E5A9F">
        <w:t xml:space="preserve">ätze zur Erhöhung der Nährstoffzirkularität im Kreis Kleve durch. </w:t>
      </w:r>
    </w:p>
    <w:p w14:paraId="2BADF837" w14:textId="75BD0227" w:rsidR="00CE5F68" w:rsidRDefault="00E02D91" w:rsidP="00CE5F68">
      <w:r w:rsidRPr="007C3AA1">
        <w:t>Die Analysen für 2016 und 2020 haben gezeigt, dass die derzeitigen Nährstoffströme eher linear verlaufen</w:t>
      </w:r>
      <w:ins w:id="3" w:author="Lars Caspersen" w:date="2022-04-29T10:11:00Z">
        <w:r w:rsidR="00013B1B">
          <w:t xml:space="preserve"> (das heißt viel</w:t>
        </w:r>
      </w:ins>
      <w:ins w:id="4" w:author="Lars Caspersen" w:date="2022-04-29T10:12:00Z">
        <w:r w:rsidR="00013B1B">
          <w:t xml:space="preserve"> Nährstoffi</w:t>
        </w:r>
      </w:ins>
      <w:ins w:id="5" w:author="Lars Caspersen" w:date="2022-04-29T10:11:00Z">
        <w:r w:rsidR="00013B1B">
          <w:t xml:space="preserve">mport, viel </w:t>
        </w:r>
      </w:ins>
      <w:ins w:id="6" w:author="Lars Caspersen" w:date="2022-04-29T10:12:00Z">
        <w:r w:rsidR="00013B1B">
          <w:t>Nährstoffe</w:t>
        </w:r>
      </w:ins>
      <w:ins w:id="7" w:author="Lars Caspersen" w:date="2022-04-29T10:11:00Z">
        <w:r w:rsidR="00013B1B">
          <w:t xml:space="preserve">xport und </w:t>
        </w:r>
      </w:ins>
      <w:ins w:id="8" w:author="Lars Caspersen" w:date="2022-04-29T10:12:00Z">
        <w:r w:rsidR="00013B1B">
          <w:t>vergleichsweise wenig Zirkularität innerhalb des Systems)</w:t>
        </w:r>
      </w:ins>
      <w:r>
        <w:t>. V</w:t>
      </w:r>
      <w:r w:rsidRPr="007C3AA1">
        <w:t xml:space="preserve">or allem der Import von Futtermitteln </w:t>
      </w:r>
      <w:r w:rsidR="00360DAB">
        <w:t>trei</w:t>
      </w:r>
      <w:r>
        <w:t xml:space="preserve">bt </w:t>
      </w:r>
      <w:r w:rsidRPr="007C3AA1">
        <w:t xml:space="preserve">den derzeitigen linearen Fluss von Nährstoffen im System </w:t>
      </w:r>
      <w:r>
        <w:t>an</w:t>
      </w:r>
      <w:r w:rsidRPr="007C3AA1">
        <w:t xml:space="preserve">. </w:t>
      </w:r>
      <w:r w:rsidR="00360DAB">
        <w:t xml:space="preserve">Um einen hohen Grad an Kreislaufwirtschaft zu erreichen ist es notwendig, dass die lokale Lebensmittelproduktion auf lokale Ressourcen basiert. Im Umkehrschluss bedeutet das, dass ein erhöhter Grad an lokal produzierten Futtermitteln ein besonderes Potenzial zur Verbesserung der Nährstoffzirkularität birgt. </w:t>
      </w:r>
      <w:r w:rsidRPr="007C3AA1">
        <w:t>Daher beginnen wir die Erkundung künftiger Bewirtschaftungsmöglichkeiten mit dem Szenario des Verzichts auf Futtermittelimporte.</w:t>
      </w:r>
      <w:r>
        <w:t xml:space="preserve"> </w:t>
      </w:r>
      <w:r w:rsidR="00CE5F68">
        <w:t xml:space="preserve">Anschließend benutzen wir dieses Szenario, um die bereits ermittelten Stoffstrommodell von Kleve anzupassen. </w:t>
      </w:r>
    </w:p>
    <w:p w14:paraId="37AAE8E0" w14:textId="77777777" w:rsidR="00360DAB" w:rsidRDefault="000E5A9F">
      <w:r>
        <w:t>Uns interessiert besonders, welche Auswir</w:t>
      </w:r>
      <w:r w:rsidR="00F37741">
        <w:t>k</w:t>
      </w:r>
      <w:r>
        <w:t>ungen die Szenarien auf die verschiedene</w:t>
      </w:r>
      <w:r w:rsidR="004373F1">
        <w:t>n</w:t>
      </w:r>
      <w:r>
        <w:t xml:space="preserve"> Subsystem</w:t>
      </w:r>
      <w:r w:rsidR="004373F1">
        <w:t>e</w:t>
      </w:r>
      <w:r>
        <w:t xml:space="preserve"> in Kleve haben. </w:t>
      </w:r>
      <w:r w:rsidR="00CE5F68" w:rsidRPr="003134B4">
        <w:t>Für diese Szenarien werden wir Indikatoren berechnen, um Aspekte der Kreislaufwirtschaft zu erfassen, z. B. den Prozentsatz der Nährstoffe, die der lokalen Produktion aus lokalen Quellen zugeführt werden, und die Nährstoffverluste in die Umwelt.</w:t>
      </w:r>
      <w:r w:rsidR="00CE5F68">
        <w:t xml:space="preserve"> </w:t>
      </w:r>
    </w:p>
    <w:p w14:paraId="067AE630" w14:textId="32B4A3DB" w:rsidR="00211820" w:rsidRDefault="00211820">
      <w:r>
        <w:t>Dafür brauchen wir die Expertise von Ihnen, damit wir die Auswirkungen der Szenarien so realistisch wie möglich abbilden können.</w:t>
      </w:r>
    </w:p>
    <w:p w14:paraId="1BF837D1" w14:textId="2D42D45B" w:rsidR="00DD6F45" w:rsidRDefault="00DD6F45">
      <w:r w:rsidRPr="00DD6F45">
        <w:t xml:space="preserve">Dieser Fragebogen </w:t>
      </w:r>
      <w:r w:rsidR="00BA5A1C">
        <w:t xml:space="preserve">dient der </w:t>
      </w:r>
      <w:r w:rsidRPr="00DD6F45">
        <w:t>Erstellung eines Szenarios, in dem keine Futtermittel</w:t>
      </w:r>
      <w:r w:rsidR="00BA5A1C">
        <w:t xml:space="preserve"> im Kreis Kleve</w:t>
      </w:r>
      <w:r w:rsidRPr="00DD6F45">
        <w:t xml:space="preserve"> mehr importiert werden</w:t>
      </w:r>
      <w:r w:rsidR="00BA5A1C">
        <w:t>. Er</w:t>
      </w:r>
      <w:r w:rsidRPr="00DD6F45">
        <w:t xml:space="preserve"> besteht aus</w:t>
      </w:r>
      <w:r w:rsidR="00BA5A1C">
        <w:t xml:space="preserve"> insgesamt vier</w:t>
      </w:r>
      <w:r w:rsidRPr="00DD6F45">
        <w:t xml:space="preserve"> Fragen und das Ausfüllen des Fragebogens wird etwa 15 Minuten dauern</w:t>
      </w:r>
      <w:r>
        <w:t>.</w:t>
      </w:r>
    </w:p>
    <w:p w14:paraId="2E103238" w14:textId="69C73FF2" w:rsidR="00DD6F45" w:rsidRDefault="00DD6F45">
      <w:r w:rsidRPr="00DD6F45">
        <w:t>Wir bitten Sie, alle Fragen nach bestem Wissen und Gewissen zu beantworten. Alle Antworten werden anonymisiert bearbeitet.</w:t>
      </w:r>
    </w:p>
    <w:p w14:paraId="54464858" w14:textId="77777777" w:rsidR="001154C7" w:rsidRDefault="001154C7">
      <w:r w:rsidRPr="001154C7">
        <w:t>Wir danken Ihnen im Voraus für Ihre Mitarbeit,</w:t>
      </w:r>
    </w:p>
    <w:p w14:paraId="58B68922" w14:textId="77777777" w:rsidR="001154C7" w:rsidRDefault="001154C7">
      <w:r w:rsidRPr="001154C7">
        <w:t>Das Forschungsteam</w:t>
      </w:r>
    </w:p>
    <w:p w14:paraId="4173ACDF" w14:textId="207A659F" w:rsidR="00DD6F45" w:rsidRDefault="00DD6F45">
      <w:r>
        <w:t>Bernou van der Wiel, Florian Wiche</w:t>
      </w:r>
      <w:r w:rsidR="001154C7">
        <w:t>rn, Lars Caspersen, Jan Weijma u</w:t>
      </w:r>
      <w:r>
        <w:t>nd Corina van Middelaar</w:t>
      </w:r>
    </w:p>
    <w:p w14:paraId="54FA381A" w14:textId="11A6236E" w:rsidR="00DD6F45" w:rsidRDefault="00DD6F45">
      <w:r>
        <w:br w:type="page"/>
      </w:r>
    </w:p>
    <w:p w14:paraId="2DA9E799" w14:textId="77777777" w:rsidR="00A62021" w:rsidRDefault="00A62021"/>
    <w:p w14:paraId="6B29A1B8" w14:textId="7C1277C4" w:rsidR="00C8480F" w:rsidRDefault="00C8480F" w:rsidP="00C8480F">
      <w:pPr>
        <w:pStyle w:val="Listenabsatz"/>
        <w:numPr>
          <w:ilvl w:val="0"/>
          <w:numId w:val="1"/>
        </w:numPr>
      </w:pPr>
      <w:r>
        <w:t xml:space="preserve">Wenn kein Futter mehr importiert werden darf, dann ist insgesamt weniger Futter verfügbar. Der </w:t>
      </w:r>
      <w:r w:rsidR="0035638A">
        <w:t>Anteil</w:t>
      </w:r>
      <w:r>
        <w:t xml:space="preserve"> des lokal verfügbaren Futters liegt bei 45% (gemessen am Stickstoffanteil N des Futters). Würde die reduzierte Menge an Futter durch </w:t>
      </w:r>
      <w:r w:rsidR="0035638A">
        <w:t xml:space="preserve">eine gesteigerte lokale </w:t>
      </w:r>
      <w:r w:rsidR="00316FE6">
        <w:t>Produktion</w:t>
      </w:r>
      <w:r w:rsidR="0035638A">
        <w:t xml:space="preserve"> an Futter (auf Kosten von Flächen für Lebensmittel- oder Biogassubstratproduktion) kompensiert werden? </w:t>
      </w:r>
      <w:r>
        <w:t xml:space="preserve"> </w:t>
      </w:r>
    </w:p>
    <w:p w14:paraId="121D6C00" w14:textId="7CE52B5C" w:rsidR="0035638A" w:rsidRDefault="0035638A" w:rsidP="0035638A">
      <w:pPr>
        <w:pStyle w:val="Listenabsatz"/>
        <w:numPr>
          <w:ilvl w:val="1"/>
          <w:numId w:val="1"/>
        </w:numPr>
      </w:pPr>
      <w:r>
        <w:t>In dem Referenzjahr</w:t>
      </w:r>
      <w:r w:rsidR="001943AB">
        <w:t xml:space="preserve"> 2020</w:t>
      </w:r>
      <w:r>
        <w:t xml:space="preserve"> wurden Ackerbauliche Erzeugnisse, die nicht aus dem Kreis Kleve exportiert wurden, zu 67% für die Tierproduktion, 9% für lokalen menschlichen Konsum und zu 24% als Substrat für Biogasproduktion verwendet</w:t>
      </w:r>
      <w:r w:rsidR="001943AB">
        <w:t>. Erwarten Sie eine Veränderung dieser Aufteilung in Anbetracht des Szenarios einer ausschließlich lokalen Fütterung?</w:t>
      </w:r>
    </w:p>
    <w:p w14:paraId="6C357E48" w14:textId="0C9CBB69" w:rsidR="00540F5E" w:rsidRDefault="00540F5E" w:rsidP="00540F5E">
      <w:r>
        <w:t>Antwort:</w:t>
      </w:r>
    </w:p>
    <w:p w14:paraId="490C930B" w14:textId="0C9CBB69" w:rsidR="00540F5E" w:rsidRDefault="00540F5E" w:rsidP="00540F5E"/>
    <w:p w14:paraId="0271E903" w14:textId="77777777" w:rsidR="00540F5E" w:rsidRDefault="00540F5E" w:rsidP="00540F5E"/>
    <w:p w14:paraId="6704CDA9" w14:textId="77777777" w:rsidR="00540F5E" w:rsidRDefault="00540F5E" w:rsidP="00540F5E"/>
    <w:p w14:paraId="7EBD6998" w14:textId="5F48704A" w:rsidR="001943AB" w:rsidRDefault="001943AB" w:rsidP="0035638A">
      <w:pPr>
        <w:pStyle w:val="Listenabsatz"/>
        <w:numPr>
          <w:ilvl w:val="1"/>
          <w:numId w:val="1"/>
        </w:numPr>
      </w:pPr>
      <w:r>
        <w:t>Erwarten Sie einen Anstieg in dem Anbau bestimmter Kulturen in dem Szenario der ausschließlich lokalen Fütterung? Wenn ja, welche Kulturen wären betroffen?</w:t>
      </w:r>
    </w:p>
    <w:p w14:paraId="73CE61D7" w14:textId="48CA3051" w:rsidR="00540F5E" w:rsidRDefault="00540F5E" w:rsidP="00540F5E">
      <w:r>
        <w:t>Antwort:</w:t>
      </w:r>
    </w:p>
    <w:p w14:paraId="379393C9" w14:textId="77777777" w:rsidR="00540F5E" w:rsidRDefault="00540F5E" w:rsidP="00540F5E"/>
    <w:p w14:paraId="33995020" w14:textId="77777777" w:rsidR="00540F5E" w:rsidRDefault="00540F5E" w:rsidP="00540F5E"/>
    <w:p w14:paraId="4897F73A" w14:textId="77777777" w:rsidR="00540F5E" w:rsidRDefault="00540F5E" w:rsidP="00540F5E"/>
    <w:p w14:paraId="7908BC38" w14:textId="6AC336C0" w:rsidR="001943AB" w:rsidRDefault="001943AB" w:rsidP="001943AB">
      <w:pPr>
        <w:pStyle w:val="Listenabsatz"/>
        <w:numPr>
          <w:ilvl w:val="0"/>
          <w:numId w:val="1"/>
        </w:numPr>
      </w:pPr>
      <w:r>
        <w:t xml:space="preserve">Wenn kein Futter mehr importiert werden darf, dann ist insgesamt weniger Futter verfügbar. Der Anteil des lokal verfügbaren Futters liegt bei 45% (gemessen am Stickstoffanteil N des Futters). Erwarten Sie eine Anpassung der Menge </w:t>
      </w:r>
      <w:r w:rsidR="00316FE6">
        <w:t>an lokal gehaltenem Vieh</w:t>
      </w:r>
      <w:r>
        <w:t xml:space="preserve"> an die</w:t>
      </w:r>
      <w:r w:rsidR="007E2C05">
        <w:t xml:space="preserve"> reduzierte</w:t>
      </w:r>
      <w:r>
        <w:t xml:space="preserve"> Menge </w:t>
      </w:r>
      <w:r w:rsidR="007E2C05">
        <w:t>des lokal verfügbaren Futters?</w:t>
      </w:r>
    </w:p>
    <w:p w14:paraId="433B061A" w14:textId="77777777" w:rsidR="00540F5E" w:rsidRDefault="007E2C05" w:rsidP="00540F5E">
      <w:pPr>
        <w:pStyle w:val="Listenabsatz"/>
        <w:numPr>
          <w:ilvl w:val="1"/>
          <w:numId w:val="1"/>
        </w:numPr>
      </w:pPr>
      <w:r>
        <w:t>Die Zusammensetzung der Großvieheinheiten (GVE) im Kreis Kleve im Ref</w:t>
      </w:r>
      <w:r w:rsidR="00316FE6">
        <w:t>e</w:t>
      </w:r>
      <w:r>
        <w:t>renzjahr 2020 lag bei: 63% Rind, 28% Schwein, 4% Geflügel und 4% andere Tiere (wie etwa Schafe, Ziegen, Pferde). Wie würde sich die Zusammensetzung in Anbetracht des oben genannten Szenarios verändern?</w:t>
      </w:r>
    </w:p>
    <w:p w14:paraId="1933ED18" w14:textId="4A65F886" w:rsidR="00540F5E" w:rsidRDefault="00540F5E" w:rsidP="00540F5E">
      <w:r>
        <w:t>Antwort:</w:t>
      </w:r>
    </w:p>
    <w:p w14:paraId="51A81B8B" w14:textId="77777777" w:rsidR="00540F5E" w:rsidRDefault="00540F5E" w:rsidP="00540F5E"/>
    <w:p w14:paraId="542A3D02" w14:textId="761181D7" w:rsidR="00540F5E" w:rsidRDefault="00540F5E"/>
    <w:p w14:paraId="2B1C0FB3" w14:textId="77777777" w:rsidR="00540F5E" w:rsidRDefault="00540F5E" w:rsidP="00540F5E"/>
    <w:p w14:paraId="77D97E46" w14:textId="77777777" w:rsidR="00E02D91" w:rsidRDefault="00E02D91" w:rsidP="00540F5E"/>
    <w:p w14:paraId="6DCE2DC0" w14:textId="77777777" w:rsidR="00E02D91" w:rsidRDefault="00E02D91" w:rsidP="00540F5E"/>
    <w:p w14:paraId="19BE155D" w14:textId="77777777" w:rsidR="00E02D91" w:rsidRDefault="00E02D91" w:rsidP="00540F5E"/>
    <w:p w14:paraId="2C4658F1" w14:textId="77777777" w:rsidR="00E02D91" w:rsidRDefault="00E02D91" w:rsidP="00540F5E"/>
    <w:p w14:paraId="21CEEC52" w14:textId="77777777" w:rsidR="00E02D91" w:rsidRDefault="00E02D91" w:rsidP="00540F5E"/>
    <w:p w14:paraId="1A4CC64E" w14:textId="77777777" w:rsidR="00E02D91" w:rsidRDefault="00E02D91" w:rsidP="00540F5E"/>
    <w:p w14:paraId="37DADEF3" w14:textId="7CC06C30" w:rsidR="007E2C05" w:rsidRDefault="007E2C05" w:rsidP="007E2C05">
      <w:pPr>
        <w:pStyle w:val="Listenabsatz"/>
        <w:numPr>
          <w:ilvl w:val="0"/>
          <w:numId w:val="1"/>
        </w:numPr>
      </w:pPr>
      <w:r>
        <w:t xml:space="preserve">Sofern Sie eine Veränderung in der Zusammensetzung der lokal gehaltenen Nutztierarten erwarten, </w:t>
      </w:r>
      <w:r w:rsidR="003F547A">
        <w:t>erwarten Sie, dass sich die Verteilung der Gülle auf die Bereiche (i) Gülleexport, (ii) lokal ausgebrachte Gülle und (iii) Gülle als Biogassubstrat verändern?</w:t>
      </w:r>
      <w:r>
        <w:t xml:space="preserve"> </w:t>
      </w:r>
    </w:p>
    <w:p w14:paraId="7D0371FB" w14:textId="6D7333A2" w:rsidR="003F547A" w:rsidRDefault="003F547A" w:rsidP="003F547A">
      <w:pPr>
        <w:pStyle w:val="Listenabsatz"/>
        <w:numPr>
          <w:ilvl w:val="1"/>
          <w:numId w:val="1"/>
        </w:numPr>
      </w:pPr>
      <w:r>
        <w:t>Die bisherige Verteilung der Gülle im Referenzjahr 2020 betrug: 53% Gülleexport, 36% lokale Ausbringung und 10% Gülle als Biogassubstrat. Was für eine Veränderung in der Zusammensetzung auf diese drei Bereiche erwarten Sie in Anbetracht des Szenarios einer ausschließlich lokalen Fütterung?</w:t>
      </w:r>
    </w:p>
    <w:p w14:paraId="35A33B54" w14:textId="2EA2F1CF" w:rsidR="00540F5E" w:rsidRDefault="00540F5E" w:rsidP="00540F5E">
      <w:r>
        <w:t>An</w:t>
      </w:r>
      <w:ins w:id="9" w:author="Lars Caspersen" w:date="2022-04-29T10:14:00Z">
        <w:r w:rsidR="00013B1B">
          <w:t>t</w:t>
        </w:r>
      </w:ins>
      <w:r>
        <w:t>wort:</w:t>
      </w:r>
    </w:p>
    <w:p w14:paraId="0EC0C9DF" w14:textId="77777777" w:rsidR="00540F5E" w:rsidRDefault="00540F5E" w:rsidP="00540F5E"/>
    <w:p w14:paraId="150D1B40" w14:textId="77777777" w:rsidR="00540F5E" w:rsidRDefault="00540F5E" w:rsidP="00540F5E"/>
    <w:p w14:paraId="533044CD" w14:textId="77777777" w:rsidR="00540F5E" w:rsidRDefault="00540F5E" w:rsidP="00540F5E"/>
    <w:p w14:paraId="7790B34D" w14:textId="5470318C" w:rsidR="003F547A" w:rsidRDefault="00316FE6" w:rsidP="003F547A">
      <w:pPr>
        <w:ind w:left="1080"/>
      </w:pPr>
      <w:r>
        <w:t>Fußnote</w:t>
      </w:r>
      <w:r w:rsidR="003F547A">
        <w:t xml:space="preserve">: Der Anteil des Gülleexports ist </w:t>
      </w:r>
      <w:r>
        <w:t>hoch</w:t>
      </w:r>
      <w:r w:rsidR="003F547A">
        <w:t xml:space="preserve">. </w:t>
      </w:r>
      <w:r>
        <w:t>Es könnte sein, dass ein Teil des Exportierten Gülles ursprünglich aus den Niederlanden importiert wurde, also Kleve lediglich „Transitkreis“ der niederländischen Gülle ist und die obgenannte Zusammensetzung deshalb verzerrt ist.</w:t>
      </w:r>
    </w:p>
    <w:sectPr w:rsidR="003F547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179B" w14:textId="77777777" w:rsidR="00CB6747" w:rsidRDefault="00CB6747" w:rsidP="00540F5E">
      <w:pPr>
        <w:spacing w:after="0" w:line="240" w:lineRule="auto"/>
      </w:pPr>
      <w:r>
        <w:separator/>
      </w:r>
    </w:p>
  </w:endnote>
  <w:endnote w:type="continuationSeparator" w:id="0">
    <w:p w14:paraId="3B5DC3BE" w14:textId="77777777" w:rsidR="00CB6747" w:rsidRDefault="00CB6747" w:rsidP="00540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4ABD" w14:textId="77777777" w:rsidR="00CB6747" w:rsidRDefault="00CB6747" w:rsidP="00540F5E">
      <w:pPr>
        <w:spacing w:after="0" w:line="240" w:lineRule="auto"/>
      </w:pPr>
      <w:r>
        <w:separator/>
      </w:r>
    </w:p>
  </w:footnote>
  <w:footnote w:type="continuationSeparator" w:id="0">
    <w:p w14:paraId="236B3553" w14:textId="77777777" w:rsidR="00CB6747" w:rsidRDefault="00CB6747" w:rsidP="00540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0E3AA" w14:textId="76916ACF" w:rsidR="00540F5E" w:rsidRDefault="00540F5E">
    <w:pPr>
      <w:pStyle w:val="Kopfzeile"/>
    </w:pPr>
    <w:r w:rsidRPr="00540F5E">
      <w:rPr>
        <w:noProof/>
        <w:lang w:val="en-US"/>
      </w:rPr>
      <w:drawing>
        <wp:anchor distT="0" distB="0" distL="114300" distR="114300" simplePos="0" relativeHeight="251661312" behindDoc="1" locked="0" layoutInCell="1" allowOverlap="1" wp14:anchorId="23E8BCDE" wp14:editId="4373F358">
          <wp:simplePos x="0" y="0"/>
          <wp:positionH relativeFrom="column">
            <wp:posOffset>3390265</wp:posOffset>
          </wp:positionH>
          <wp:positionV relativeFrom="paragraph">
            <wp:posOffset>-678180</wp:posOffset>
          </wp:positionV>
          <wp:extent cx="2857500" cy="1432560"/>
          <wp:effectExtent l="0" t="0" r="0" b="0"/>
          <wp:wrapNone/>
          <wp:docPr id="1" name="Picture 1" descr="wageningen-university-logo- H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geningen-university-logo- HS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0F5E">
      <w:rPr>
        <w:noProof/>
        <w:lang w:val="en-US"/>
      </w:rPr>
      <w:drawing>
        <wp:anchor distT="0" distB="0" distL="114300" distR="114300" simplePos="0" relativeHeight="251659264" behindDoc="0" locked="0" layoutInCell="1" allowOverlap="1" wp14:anchorId="21BA0044" wp14:editId="1F33DD99">
          <wp:simplePos x="0" y="0"/>
          <wp:positionH relativeFrom="column">
            <wp:posOffset>1870075</wp:posOffset>
          </wp:positionH>
          <wp:positionV relativeFrom="paragraph">
            <wp:posOffset>-358775</wp:posOffset>
          </wp:positionV>
          <wp:extent cx="1127760" cy="766445"/>
          <wp:effectExtent l="0" t="0" r="0" b="0"/>
          <wp:wrapNone/>
          <wp:docPr id="8" name="Picture 12" descr="DBU - Naturschutzzentrum Neuki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DBU - Naturschutzzentrum Neukir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27760" cy="7664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540F5E">
      <w:rPr>
        <w:noProof/>
        <w:lang w:val="en-US"/>
      </w:rPr>
      <w:drawing>
        <wp:anchor distT="0" distB="0" distL="114300" distR="114300" simplePos="0" relativeHeight="251660288" behindDoc="0" locked="0" layoutInCell="1" allowOverlap="1" wp14:anchorId="260A0197" wp14:editId="43BB8EF8">
          <wp:simplePos x="0" y="0"/>
          <wp:positionH relativeFrom="column">
            <wp:posOffset>-274320</wp:posOffset>
          </wp:positionH>
          <wp:positionV relativeFrom="paragraph">
            <wp:posOffset>-389255</wp:posOffset>
          </wp:positionV>
          <wp:extent cx="1576705" cy="767080"/>
          <wp:effectExtent l="0" t="0" r="4445" b="0"/>
          <wp:wrapNone/>
          <wp:docPr id="9" name="Picture 14" descr="Homepage | Hochschule Rhein-Wa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Homepage | Hochschule Rhein-Waa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76705" cy="7670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D0DB5"/>
    <w:multiLevelType w:val="hybridMultilevel"/>
    <w:tmpl w:val="F1746E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725703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s Caspersen">
    <w15:presenceInfo w15:providerId="Windows Live" w15:userId="0d0a310d8bedf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0F"/>
    <w:rsid w:val="00013B1B"/>
    <w:rsid w:val="000E5A9F"/>
    <w:rsid w:val="000F3E03"/>
    <w:rsid w:val="001154C7"/>
    <w:rsid w:val="001943AB"/>
    <w:rsid w:val="00211820"/>
    <w:rsid w:val="00276B4A"/>
    <w:rsid w:val="002E0FA7"/>
    <w:rsid w:val="003134B4"/>
    <w:rsid w:val="00316FE6"/>
    <w:rsid w:val="0035638A"/>
    <w:rsid w:val="00360DAB"/>
    <w:rsid w:val="003B1B37"/>
    <w:rsid w:val="003F547A"/>
    <w:rsid w:val="004373F1"/>
    <w:rsid w:val="0046622C"/>
    <w:rsid w:val="0049569D"/>
    <w:rsid w:val="00540F5E"/>
    <w:rsid w:val="005F1FAE"/>
    <w:rsid w:val="00683209"/>
    <w:rsid w:val="007705A0"/>
    <w:rsid w:val="007C3AA1"/>
    <w:rsid w:val="007E2C05"/>
    <w:rsid w:val="008156BF"/>
    <w:rsid w:val="008A0772"/>
    <w:rsid w:val="00927BD1"/>
    <w:rsid w:val="009A4C21"/>
    <w:rsid w:val="00A25950"/>
    <w:rsid w:val="00A52C89"/>
    <w:rsid w:val="00A62021"/>
    <w:rsid w:val="00AE0D73"/>
    <w:rsid w:val="00BA5A1C"/>
    <w:rsid w:val="00C8480F"/>
    <w:rsid w:val="00CB6747"/>
    <w:rsid w:val="00CE5F68"/>
    <w:rsid w:val="00DD6F45"/>
    <w:rsid w:val="00E02D91"/>
    <w:rsid w:val="00F37741"/>
    <w:rsid w:val="00F41A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4D4F9"/>
  <w15:chartTrackingRefBased/>
  <w15:docId w15:val="{929F77CD-B566-45B1-8744-6F10B331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480F"/>
    <w:pPr>
      <w:ind w:left="720"/>
      <w:contextualSpacing/>
    </w:pPr>
  </w:style>
  <w:style w:type="paragraph" w:styleId="Kopfzeile">
    <w:name w:val="header"/>
    <w:basedOn w:val="Standard"/>
    <w:link w:val="KopfzeileZchn"/>
    <w:uiPriority w:val="99"/>
    <w:unhideWhenUsed/>
    <w:rsid w:val="00540F5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540F5E"/>
  </w:style>
  <w:style w:type="paragraph" w:styleId="Fuzeile">
    <w:name w:val="footer"/>
    <w:basedOn w:val="Standard"/>
    <w:link w:val="FuzeileZchn"/>
    <w:uiPriority w:val="99"/>
    <w:unhideWhenUsed/>
    <w:rsid w:val="00540F5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540F5E"/>
  </w:style>
  <w:style w:type="character" w:styleId="Kommentarzeichen">
    <w:name w:val="annotation reference"/>
    <w:basedOn w:val="Absatz-Standardschriftart"/>
    <w:uiPriority w:val="99"/>
    <w:semiHidden/>
    <w:unhideWhenUsed/>
    <w:rsid w:val="007705A0"/>
    <w:rPr>
      <w:sz w:val="16"/>
      <w:szCs w:val="16"/>
    </w:rPr>
  </w:style>
  <w:style w:type="paragraph" w:styleId="Kommentartext">
    <w:name w:val="annotation text"/>
    <w:basedOn w:val="Standard"/>
    <w:link w:val="KommentartextZchn"/>
    <w:uiPriority w:val="99"/>
    <w:unhideWhenUsed/>
    <w:rsid w:val="007705A0"/>
    <w:pPr>
      <w:spacing w:line="240" w:lineRule="auto"/>
    </w:pPr>
    <w:rPr>
      <w:sz w:val="20"/>
      <w:szCs w:val="20"/>
    </w:rPr>
  </w:style>
  <w:style w:type="character" w:customStyle="1" w:styleId="KommentartextZchn">
    <w:name w:val="Kommentartext Zchn"/>
    <w:basedOn w:val="Absatz-Standardschriftart"/>
    <w:link w:val="Kommentartext"/>
    <w:uiPriority w:val="99"/>
    <w:rsid w:val="007705A0"/>
    <w:rPr>
      <w:sz w:val="20"/>
      <w:szCs w:val="20"/>
    </w:rPr>
  </w:style>
  <w:style w:type="paragraph" w:styleId="Kommentarthema">
    <w:name w:val="annotation subject"/>
    <w:basedOn w:val="Kommentartext"/>
    <w:next w:val="Kommentartext"/>
    <w:link w:val="KommentarthemaZchn"/>
    <w:uiPriority w:val="99"/>
    <w:semiHidden/>
    <w:unhideWhenUsed/>
    <w:rsid w:val="007705A0"/>
    <w:rPr>
      <w:b/>
      <w:bCs/>
    </w:rPr>
  </w:style>
  <w:style w:type="character" w:customStyle="1" w:styleId="KommentarthemaZchn">
    <w:name w:val="Kommentarthema Zchn"/>
    <w:basedOn w:val="KommentartextZchn"/>
    <w:link w:val="Kommentarthema"/>
    <w:uiPriority w:val="99"/>
    <w:semiHidden/>
    <w:rsid w:val="007705A0"/>
    <w:rPr>
      <w:b/>
      <w:bCs/>
      <w:sz w:val="20"/>
      <w:szCs w:val="20"/>
    </w:rPr>
  </w:style>
  <w:style w:type="paragraph" w:styleId="Sprechblasentext">
    <w:name w:val="Balloon Text"/>
    <w:basedOn w:val="Standard"/>
    <w:link w:val="SprechblasentextZchn"/>
    <w:uiPriority w:val="99"/>
    <w:semiHidden/>
    <w:unhideWhenUsed/>
    <w:rsid w:val="00276B4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6B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4452</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Caspersen</dc:creator>
  <cp:keywords/>
  <dc:description/>
  <cp:lastModifiedBy>Lars Caspersen</cp:lastModifiedBy>
  <cp:revision>4</cp:revision>
  <dcterms:created xsi:type="dcterms:W3CDTF">2022-04-27T20:34:00Z</dcterms:created>
  <dcterms:modified xsi:type="dcterms:W3CDTF">2022-04-29T08:14:00Z</dcterms:modified>
</cp:coreProperties>
</file>